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Open-ended Capstone Step 1: Pick Your Initial Project Ideas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How has transportation volume increased in the United States since 2000, and how has the pandemic impacted the need for its growth?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Download and use data from the </w:t>
      </w:r>
      <w:r w:rsidDel="00000000" w:rsidR="00000000" w:rsidRPr="00000000">
        <w:rPr>
          <w:b w:val="1"/>
          <w:strike w:val="1"/>
          <w:rtl w:val="0"/>
        </w:rPr>
        <w:t xml:space="preserve">U.S. Dept. of Transportation - Bureau of Transportation Statistics</w:t>
      </w:r>
      <w:r w:rsidDel="00000000" w:rsidR="00000000" w:rsidRPr="00000000">
        <w:rPr>
          <w:strike w:val="1"/>
          <w:rtl w:val="0"/>
        </w:rPr>
        <w:t xml:space="preserve"> from 2000 to present, as well as other data sources if they can be identified, to compare year over year at both a state and national comparison level.  If data is not of a sufficient quantity, it looks like the data on the USDOT site goes back to 1949.</w:t>
      </w:r>
    </w:p>
    <w:p w:rsidR="00000000" w:rsidDel="00000000" w:rsidP="00000000" w:rsidRDefault="00000000" w:rsidRPr="00000000" w14:paraId="00000006">
      <w:pPr>
        <w:pageBreakBefore w:val="0"/>
        <w:rPr>
          <w:ins w:author="Zuraiz uddin" w:id="0" w:date="2020-12-19T04:14:50Z"/>
        </w:rPr>
      </w:pPr>
      <w:ins w:author="Zuraiz uddin" w:id="0" w:date="2020-12-19T04:14:5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pageBreakBefore w:val="0"/>
        <w:rPr>
          <w:ins w:author="Zuraiz uddin" w:id="0" w:date="2020-12-19T04:14:50Z"/>
        </w:rPr>
      </w:pPr>
      <w:ins w:author="Zuraiz uddin" w:id="0" w:date="2020-12-19T04:14:5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8">
      <w:pPr>
        <w:pageBreakBefore w:val="0"/>
        <w:rPr>
          <w:ins w:author="Zuraiz uddin" w:id="0" w:date="2020-12-19T04:14:50Z"/>
        </w:rPr>
      </w:pPr>
      <w:ins w:author="Zuraiz uddin" w:id="0" w:date="2020-12-19T04:14:5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9">
      <w:pPr>
        <w:pageBreakBefore w:val="0"/>
        <w:rPr>
          <w:ins w:author="Zuraiz uddin" w:id="0" w:date="2020-12-19T04:14:50Z"/>
        </w:rPr>
      </w:pPr>
      <w:ins w:author="Zuraiz uddin" w:id="0" w:date="2020-12-19T04:14:50Z">
        <w:r w:rsidDel="00000000" w:rsidR="00000000" w:rsidRPr="00000000">
          <w:rPr>
            <w:rtl w:val="0"/>
          </w:rPr>
          <w:t xml:space="preserve">Computer Vision Data pipelining:</w:t>
        </w:r>
      </w:ins>
    </w:p>
    <w:p w:rsidR="00000000" w:rsidDel="00000000" w:rsidP="00000000" w:rsidRDefault="00000000" w:rsidRPr="00000000" w14:paraId="0000000A">
      <w:pPr>
        <w:pageBreakBefore w:val="0"/>
        <w:rPr>
          <w:ins w:author="Zuraiz uddin" w:id="0" w:date="2020-12-19T04:14:50Z"/>
        </w:rPr>
      </w:pPr>
      <w:ins w:author="Zuraiz uddin" w:id="0" w:date="2020-12-19T04:14:50Z">
        <w:r w:rsidDel="00000000" w:rsidR="00000000" w:rsidRPr="00000000">
          <w:rPr>
            <w:rtl w:val="0"/>
          </w:rPr>
          <w:t xml:space="preserve">Problem Statement: Creating end to end data pipeline of Computer vision based projects. </w:t>
        </w:r>
      </w:ins>
    </w:p>
    <w:p w:rsidR="00000000" w:rsidDel="00000000" w:rsidP="00000000" w:rsidRDefault="00000000" w:rsidRPr="00000000" w14:paraId="0000000B">
      <w:pPr>
        <w:pageBreakBefore w:val="0"/>
        <w:rPr>
          <w:ins w:author="Zuraiz uddin" w:id="0" w:date="2020-12-19T04:14:50Z"/>
        </w:rPr>
      </w:pPr>
      <w:ins w:author="Zuraiz uddin" w:id="0" w:date="2020-12-19T04:14:50Z">
        <w:r w:rsidDel="00000000" w:rsidR="00000000" w:rsidRPr="00000000">
          <w:rPr>
            <w:rtl w:val="0"/>
          </w:rPr>
          <w:t xml:space="preserve">Components: </w:t>
        </w:r>
      </w:ins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ins w:author="Zuraiz uddin" w:id="0" w:date="2020-12-19T04:14:50Z"/>
          <w:u w:val="none"/>
        </w:rPr>
      </w:pPr>
      <w:ins w:author="Zuraiz uddin" w:id="0" w:date="2020-12-19T04:14:50Z">
        <w:r w:rsidDel="00000000" w:rsidR="00000000" w:rsidRPr="00000000">
          <w:rPr>
            <w:rtl w:val="0"/>
          </w:rPr>
          <w:t xml:space="preserve">Storage mechanism of storing multiple datasets into the cloud. </w:t>
        </w:r>
      </w:ins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ins w:author="Zuraiz uddin" w:id="0" w:date="2020-12-19T04:14:50Z"/>
          <w:u w:val="none"/>
        </w:rPr>
      </w:pPr>
      <w:ins w:author="Zuraiz uddin" w:id="0" w:date="2020-12-19T04:14:50Z">
        <w:r w:rsidDel="00000000" w:rsidR="00000000" w:rsidRPr="00000000">
          <w:rPr>
            <w:rtl w:val="0"/>
          </w:rPr>
          <w:t xml:space="preserve">Wrangling data to feed to computer vision model for inference</w:t>
        </w:r>
      </w:ins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ins w:author="Zuraiz uddin" w:id="0" w:date="2020-12-19T04:14:50Z"/>
          <w:u w:val="none"/>
        </w:rPr>
      </w:pPr>
      <w:ins w:author="Zuraiz uddin" w:id="0" w:date="2020-12-19T04:14:50Z">
        <w:r w:rsidDel="00000000" w:rsidR="00000000" w:rsidRPr="00000000">
          <w:rPr>
            <w:rtl w:val="0"/>
          </w:rPr>
          <w:t xml:space="preserve">Model will convert imagery data to text data. Need to stream the data to the databases</w:t>
        </w:r>
      </w:ins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ins w:author="Zuraiz uddin" w:id="0" w:date="2020-12-19T04:14:50Z"/>
          <w:u w:val="none"/>
        </w:rPr>
      </w:pPr>
      <w:ins w:author="Zuraiz uddin" w:id="0" w:date="2020-12-19T04:14:50Z">
        <w:r w:rsidDel="00000000" w:rsidR="00000000" w:rsidRPr="00000000">
          <w:rPr>
            <w:rtl w:val="0"/>
          </w:rPr>
          <w:t xml:space="preserve">Need to use sql to generate some descriptive statistics</w:t>
        </w:r>
      </w:ins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ins w:author="Zuraiz uddin" w:id="0" w:date="2020-12-19T04:14:50Z"/>
          <w:u w:val="none"/>
        </w:rPr>
      </w:pPr>
      <w:ins w:author="Zuraiz uddin" w:id="0" w:date="2020-12-19T04:14:50Z">
        <w:r w:rsidDel="00000000" w:rsidR="00000000" w:rsidRPr="00000000">
          <w:rPr>
            <w:rtl w:val="0"/>
          </w:rPr>
          <w:t xml:space="preserve">Streaming the data from the databases to the realtime dashboards. </w:t>
        </w:r>
      </w:ins>
    </w:p>
    <w:p w:rsidR="00000000" w:rsidDel="00000000" w:rsidP="00000000" w:rsidRDefault="00000000" w:rsidRPr="00000000" w14:paraId="00000011">
      <w:pPr>
        <w:pageBreakBefore w:val="0"/>
        <w:rPr>
          <w:ins w:author="Zuraiz uddin" w:id="0" w:date="2020-12-19T04:14:50Z"/>
        </w:rPr>
      </w:pPr>
      <w:ins w:author="Zuraiz uddin" w:id="0" w:date="2020-12-19T04:14:5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2">
      <w:pPr>
        <w:pageBreakBefore w:val="0"/>
        <w:rPr>
          <w:ins w:author="Zuraiz uddin" w:id="0" w:date="2020-12-19T04:14:50Z"/>
        </w:rPr>
      </w:pPr>
      <w:ins w:author="Zuraiz uddin" w:id="0" w:date="2020-12-19T04:14:5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3">
      <w:pPr>
        <w:pageBreakBefore w:val="0"/>
        <w:rPr>
          <w:ins w:author="Zuraiz uddin" w:id="0" w:date="2020-12-19T04:14:50Z"/>
        </w:rPr>
      </w:pPr>
      <w:ins w:author="Zuraiz uddin" w:id="0" w:date="2020-12-19T04:14:50Z">
        <w:r w:rsidDel="00000000" w:rsidR="00000000" w:rsidRPr="00000000">
          <w:rPr>
            <w:rtl w:val="0"/>
          </w:rPr>
          <w:t xml:space="preserve">Initialize with one dataset. </w:t>
        </w:r>
      </w:ins>
    </w:p>
    <w:p w:rsidR="00000000" w:rsidDel="00000000" w:rsidP="00000000" w:rsidRDefault="00000000" w:rsidRPr="00000000" w14:paraId="00000014">
      <w:pPr>
        <w:pageBreakBefore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Zuraiz uddin" w:id="1" w:date="2020-12-19T04:16:34Z">
            <w:rPr/>
          </w:rPrChange>
        </w:rPr>
        <w:pPrChange w:author="Zuraiz uddin" w:id="0" w:date="2020-12-19T04:16:34Z">
          <w:pPr>
            <w:pageBreakBefore w:val="0"/>
          </w:pPr>
        </w:pPrChange>
      </w:pPr>
      <w:ins w:author="Zuraiz uddin" w:id="0" w:date="2020-12-19T04:14:50Z">
        <w:r w:rsidDel="00000000" w:rsidR="00000000" w:rsidRPr="00000000">
          <w:rPr>
            <w:rtl w:val="0"/>
          </w:rPr>
          <w:t xml:space="preserve">Start on local system. Then shift to the cloud. </w:t>
        </w:r>
      </w:ins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